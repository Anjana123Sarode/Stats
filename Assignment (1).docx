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125F5A" w:rsidRDefault="00266B62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5F5A">
              <w:rPr>
                <w:rFonts w:ascii="Times New Roman" w:hAnsi="Times New Roman" w:cs="Times New Roman"/>
                <w:sz w:val="32"/>
                <w:szCs w:val="32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2187949" w:rsidR="00266B62" w:rsidRPr="00125F5A" w:rsidRDefault="00125F5A" w:rsidP="00707D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25F5A">
              <w:rPr>
                <w:rFonts w:ascii="Carlito_1v_1" w:hAnsi="Carlito_1v_1"/>
                <w:color w:val="000000"/>
                <w:spacing w:val="-3"/>
                <w:sz w:val="32"/>
                <w:szCs w:val="32"/>
                <w:shd w:val="clear" w:color="auto" w:fill="FFFFFF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380F441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52737C8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C93C926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1FE4B66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39F40DA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F87B8E6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4CD27E4" w14:textId="7ED46E55" w:rsidR="00266B62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  <w:p w14:paraId="77B0C719" w14:textId="77777777" w:rsidR="00125F5A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D805BF2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6999D6E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4CB6C31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B02749B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8405239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25F5A" w:rsidRPr="00707DE3" w14:paraId="0B83A30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A174CC" w14:textId="77777777" w:rsidR="00125F5A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</w:tcPr>
          <w:p w14:paraId="010A8457" w14:textId="77777777" w:rsidR="00125F5A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410DC9D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EC5F6C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8156F13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953189F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3E47B2E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4CBC200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7DE81B2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B8427F5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480B20A4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7FD9B2E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736D787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DF72923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DF20E6B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A1FC529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FDB88C4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41A9CFF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C05BBA6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2FCC76B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67B0DF1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9D2A7A1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45AF27A" w:rsidR="00266B62" w:rsidRPr="00707DE3" w:rsidRDefault="00125F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20E50CF" w14:textId="77777777" w:rsidR="000F56D1" w:rsidRPr="009E493C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FF0000"/>
          <w:sz w:val="27"/>
          <w:szCs w:val="27"/>
          <w:lang w:val="en-IN" w:eastAsia="en-IN"/>
        </w:rPr>
      </w:pPr>
      <w:r w:rsidRPr="009E493C">
        <w:rPr>
          <w:rFonts w:ascii="Arial" w:eastAsia="Times New Roman" w:hAnsi="Arial" w:cs="Arial"/>
          <w:b/>
          <w:color w:val="FF0000"/>
          <w:sz w:val="27"/>
          <w:szCs w:val="27"/>
          <w:lang w:val="en-IN" w:eastAsia="en-IN"/>
        </w:rPr>
        <w:t>Answer:</w:t>
      </w:r>
    </w:p>
    <w:p w14:paraId="21B62B40" w14:textId="0A3EE7EC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0F56D1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 xml:space="preserve">Probability of an event (E) = Number of </w:t>
      </w:r>
      <w:proofErr w:type="spellStart"/>
      <w:r w:rsidRPr="000F56D1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favorable</w:t>
      </w:r>
      <w:proofErr w:type="spellEnd"/>
      <w:r w:rsidRPr="000F56D1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 xml:space="preserve"> outcomes / Total number of outcomes</w:t>
      </w:r>
    </w:p>
    <w:p w14:paraId="64A60BD1" w14:textId="77777777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Let, H = Heads, T = Tails</w:t>
      </w:r>
    </w:p>
    <w:p w14:paraId="51203B66" w14:textId="77777777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Possible outcomes: </w:t>
      </w:r>
    </w:p>
    <w:p w14:paraId="5C93962A" w14:textId="77777777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(H,H,H), (H,H,T), (H,T,H), (H,T,T), (T,H,H), (T,H,T), (T,T,H), (T,T,T)</w:t>
      </w:r>
    </w:p>
    <w:p w14:paraId="24F4A87E" w14:textId="77777777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Total number of outcomes = 8</w:t>
      </w:r>
    </w:p>
    <w:p w14:paraId="58F0BE71" w14:textId="77777777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Number of outcomes that gives two heads and one tail = 3</w:t>
      </w:r>
    </w:p>
    <w:p w14:paraId="26C6D8A2" w14:textId="77777777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proofErr w:type="spellStart"/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i.e</w:t>
      </w:r>
      <w:proofErr w:type="spellEnd"/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 (H</w:t>
      </w:r>
      <w:proofErr w:type="gramStart"/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,H,T</w:t>
      </w:r>
      <w:proofErr w:type="gramEnd"/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), (H,T,H), (T,H,H)</w:t>
      </w:r>
    </w:p>
    <w:p w14:paraId="357181B0" w14:textId="77777777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Thus, number of </w:t>
      </w:r>
      <w:proofErr w:type="spellStart"/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favorable</w:t>
      </w:r>
      <w:proofErr w:type="spellEnd"/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outcomes = 3</w:t>
      </w:r>
    </w:p>
    <w:p w14:paraId="5E8917AD" w14:textId="77777777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Probability of getting two heads and one tail = Number of </w:t>
      </w:r>
      <w:proofErr w:type="spellStart"/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favorable</w:t>
      </w:r>
      <w:proofErr w:type="spellEnd"/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outcomes / Total number of outcomes</w:t>
      </w:r>
    </w:p>
    <w:p w14:paraId="4C5E206A" w14:textId="77777777" w:rsidR="000F56D1" w:rsidRPr="000F56D1" w:rsidRDefault="000F56D1" w:rsidP="000F56D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0F56D1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= 3/8  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86112F6" w14:textId="77777777" w:rsidR="009E493C" w:rsidRDefault="00266B62" w:rsidP="009E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42B35AB" w14:textId="4F213A9D" w:rsidR="009E493C" w:rsidRPr="009E493C" w:rsidRDefault="009E493C" w:rsidP="009E493C">
      <w:pPr>
        <w:rPr>
          <w:rFonts w:ascii="Times New Roman" w:hAnsi="Times New Roman" w:cs="Times New Roman"/>
          <w:sz w:val="28"/>
          <w:szCs w:val="28"/>
        </w:rPr>
      </w:pPr>
      <w:r w:rsidRPr="009E493C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Answer:</w:t>
      </w:r>
    </w:p>
    <w:p w14:paraId="489ED2E8" w14:textId="77777777" w:rsidR="009E493C" w:rsidRPr="009E493C" w:rsidRDefault="009E493C" w:rsidP="009E493C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The dice are </w:t>
      </w: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“ fair</w:t>
      </w:r>
      <w:proofErr w:type="gram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“, that is, not </w:t>
      </w:r>
      <w:proofErr w:type="spell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biassed</w:t>
      </w:r>
      <w:proofErr w:type="spell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in any manner.</w:t>
      </w:r>
    </w:p>
    <w:p w14:paraId="100DEB45" w14:textId="77777777" w:rsidR="009E493C" w:rsidRPr="009E493C" w:rsidRDefault="009E493C" w:rsidP="009E493C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The dice are both six-sided </w:t>
      </w: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dice, that</w:t>
      </w:r>
      <w:proofErr w:type="gram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is both have 6 faces, with each face on each dice, showing one of the numbers, 1 to 6, with no number repeated on the same dice.</w:t>
      </w:r>
    </w:p>
    <w:p w14:paraId="01077982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Analysis</w:t>
      </w:r>
    </w:p>
    <w:p w14:paraId="16CD0FA0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With two dice, there are </w:t>
      </w: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( 6</w:t>
      </w:r>
      <w:proofErr w:type="gram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) * ( 6 ) = ( 36 ) possible combinations of numbers.</w:t>
      </w:r>
    </w:p>
    <w:p w14:paraId="53DD24B9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The minimum sum possible for the two dice thrown is (1, 1) = a sum of (</w:t>
      </w: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2 )</w:t>
      </w:r>
      <w:proofErr w:type="gramEnd"/>
    </w:p>
    <w:p w14:paraId="65D6AA01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The maximum sum possible for the two dice thrown is (6, 6) = a sum of (12).</w:t>
      </w:r>
    </w:p>
    <w:p w14:paraId="7744D3F5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  <w:t>Sum = (1).</w:t>
      </w:r>
    </w:p>
    <w:p w14:paraId="268457EA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The minimum possible sum is (1, 1) = </w:t>
      </w: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( 2</w:t>
      </w:r>
      <w:proofErr w:type="gram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).</w:t>
      </w:r>
    </w:p>
    <w:p w14:paraId="3E2D73DD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Therefore </w:t>
      </w: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P(</w:t>
      </w:r>
      <w:proofErr w:type="gram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1 ) = ( 0 )/( 36 ) = 0</w:t>
      </w:r>
    </w:p>
    <w:p w14:paraId="70C2C68A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  <w:t>Sum = (4)</w:t>
      </w:r>
    </w:p>
    <w:p w14:paraId="7B47937E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A sum of (4) can be achieved with number combinations </w:t>
      </w: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( 2</w:t>
      </w:r>
      <w:proofErr w:type="gram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, 2), (1, 3) and (3, 1), that is only with 3 combinations of numbers</w:t>
      </w:r>
      <w:r w:rsidRPr="009E493C"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  <w:t>.</w:t>
      </w:r>
    </w:p>
    <w:p w14:paraId="03F23041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P(</w:t>
      </w:r>
      <w:proofErr w:type="gram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sum = 4) = ( 4 / 36 ) = ( 1 / 9 )</w:t>
      </w:r>
    </w:p>
    <w:p w14:paraId="7D31DB3E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  <w:t xml:space="preserve">Sum = (less than </w:t>
      </w:r>
      <w:proofErr w:type="gramStart"/>
      <w:r w:rsidRPr="009E493C"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  <w:t>13 )</w:t>
      </w:r>
      <w:proofErr w:type="gramEnd"/>
    </w:p>
    <w:p w14:paraId="7CB4CB1D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To meet this requirement:</w:t>
      </w:r>
    </w:p>
    <w:p w14:paraId="3EE0FF76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0 &lt; sum =/&lt; 12</w:t>
      </w:r>
    </w:p>
    <w:p w14:paraId="58B5294F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The combinations which meet this requirement are:</w:t>
      </w:r>
    </w:p>
    <w:p w14:paraId="38FE9491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(1, 1), (1, 2), (1, 3), (1, 4), (1, 5), (1, </w:t>
      </w: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6 )</w:t>
      </w:r>
      <w:proofErr w:type="gramEnd"/>
    </w:p>
    <w:p w14:paraId="1996427D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(2, 1), (2, 2), (2, 3), (2, 4), (2, 5), (2, 6)</w:t>
      </w:r>
    </w:p>
    <w:p w14:paraId="348177A6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(3, 1), (3, 2), (3, 3), (3, 4), (3, 5), (3, 6)</w:t>
      </w:r>
    </w:p>
    <w:p w14:paraId="65D7E4A8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(4, 1), (4, 2), (4, 3), (4, 4), (4, 5) (4, 6)</w:t>
      </w:r>
    </w:p>
    <w:p w14:paraId="266BFA91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(5, 1), (5, 2), (5, 3), (5, 4), (5, 5), (5, 6)</w:t>
      </w:r>
    </w:p>
    <w:p w14:paraId="177857FB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(6, 1), (6, 2), (6, 3), (6, 4), (6, 5), (6, 6).</w:t>
      </w:r>
    </w:p>
    <w:p w14:paraId="7ED400B6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lastRenderedPageBreak/>
        <w:t>which</w:t>
      </w:r>
      <w:proofErr w:type="gram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gives a total of 36 combinations.</w:t>
      </w:r>
    </w:p>
    <w:p w14:paraId="262C3FBA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Note however we needn't have written out all the possible combinations as I did above. All I needed to do, to calculate </w:t>
      </w:r>
      <w:proofErr w:type="spell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the.probability</w:t>
      </w:r>
      <w:proofErr w:type="spell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that the sum was less than </w:t>
      </w:r>
      <w:proofErr w:type="gram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( 13</w:t>
      </w:r>
      <w:proofErr w:type="gram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) was to recognize that a </w:t>
      </w:r>
      <w:proofErr w:type="spellStart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sim</w:t>
      </w:r>
      <w:proofErr w:type="spellEnd"/>
      <w:r w:rsidRPr="009E493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of (1) to (12) inclusive included every possible combinations of numbers from two dice.</w:t>
      </w:r>
    </w:p>
    <w:p w14:paraId="0A9594EC" w14:textId="77777777" w:rsidR="009E493C" w:rsidRPr="009E493C" w:rsidRDefault="009E493C" w:rsidP="009E4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proofErr w:type="gramStart"/>
      <w:r w:rsidRPr="009E493C"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  <w:t>P(</w:t>
      </w:r>
      <w:proofErr w:type="gramEnd"/>
      <w:r w:rsidRPr="009E493C"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  <w:t>sum &lt; 13) = ( 36 / 36 ) = 1 = 100%</w:t>
      </w:r>
    </w:p>
    <w:p w14:paraId="18B6CF6B" w14:textId="77777777" w:rsidR="009E493C" w:rsidRDefault="009E493C" w:rsidP="009E49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1B904DF" w:rsidR="00022704" w:rsidRPr="009E493C" w:rsidRDefault="009E493C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493C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7AC9907D" w14:textId="7D437CC3" w:rsidR="009E493C" w:rsidRDefault="009E493C" w:rsidP="00F407B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Total number of balls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=(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2+3+2)=7</w:t>
      </w:r>
    </w:p>
    <w:p w14:paraId="33AFE07A" w14:textId="1621059A" w:rsidR="009E493C" w:rsidRDefault="009E493C" w:rsidP="00F407B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Let S be the sample space</w:t>
      </w:r>
    </w:p>
    <w:p w14:paraId="0BE0A5B0" w14:textId="0BF5CDC5" w:rsidR="009E493C" w:rsidRDefault="009E493C" w:rsidP="00F407B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Then, n(S) = Number of ways of drawing 2 balls out of 7</w:t>
      </w:r>
    </w:p>
    <w:p w14:paraId="6FE3B0D7" w14:textId="2638E792" w:rsidR="009E493C" w:rsidRDefault="009E493C" w:rsidP="00F407B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n(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S)=7c2</w:t>
      </w:r>
    </w:p>
    <w:p w14:paraId="6FB8ACC6" w14:textId="7DE4CE89" w:rsidR="009E493C" w:rsidRDefault="009E493C" w:rsidP="00F407B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n(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S)=(7*6)/(2*1)</w:t>
      </w:r>
    </w:p>
    <w:p w14:paraId="4DD46910" w14:textId="59FA35EA" w:rsidR="009E493C" w:rsidRDefault="009E493C" w:rsidP="00F407B7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n(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S)=21</w:t>
      </w:r>
    </w:p>
    <w:p w14:paraId="086D08E0" w14:textId="4DF78BB9" w:rsidR="009E493C" w:rsidRDefault="009E493C" w:rsidP="00F407B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Let E = Event of 2 balls, none of which is blue</w:t>
      </w:r>
    </w:p>
    <w:p w14:paraId="021610D4" w14:textId="572F80EA" w:rsidR="009E493C" w:rsidRDefault="009E493C" w:rsidP="00F407B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E) = Number of ways of drawing 2 balls out of (2 + 3) balls</w:t>
      </w:r>
    </w:p>
    <w:p w14:paraId="793C6177" w14:textId="61D7F611" w:rsidR="009E493C" w:rsidRDefault="009E493C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E)=5c2</w:t>
      </w:r>
    </w:p>
    <w:p w14:paraId="4EC07157" w14:textId="6B5344FD" w:rsidR="009E493C" w:rsidRDefault="009E493C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E)=(5*4)/(2*1)</w:t>
      </w:r>
    </w:p>
    <w:p w14:paraId="479647F4" w14:textId="35A69D3E" w:rsidR="009E493C" w:rsidRDefault="009E493C" w:rsidP="00F407B7">
      <w:pPr>
        <w:rPr>
          <w:ins w:id="0" w:author="laqshyapc" w:date="2021-07-19T09:22:00Z"/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ins w:id="1" w:author="laqshyapc" w:date="2021-07-19T09:22:00Z">
        <w:r>
          <w:rPr>
            <w:rFonts w:ascii="Times New Roman" w:hAnsi="Times New Roman" w:cs="Times New Roman"/>
            <w:sz w:val="28"/>
            <w:szCs w:val="28"/>
          </w:rPr>
          <w:t>E)=10</w:t>
        </w:r>
      </w:ins>
    </w:p>
    <w:p w14:paraId="0DF61C41" w14:textId="7E9705E3" w:rsidR="009E493C" w:rsidDel="009E493C" w:rsidRDefault="009E493C" w:rsidP="00F407B7">
      <w:pPr>
        <w:rPr>
          <w:del w:id="2" w:author="laqshyapc" w:date="2021-07-19T09:22:00Z"/>
          <w:rFonts w:ascii="Times New Roman" w:hAnsi="Times New Roman" w:cs="Times New Roman"/>
          <w:sz w:val="28"/>
          <w:szCs w:val="28"/>
        </w:rPr>
      </w:pPr>
      <w:proofErr w:type="gramStart"/>
      <w:ins w:id="3" w:author="laqshyapc" w:date="2021-07-19T09:22:00Z">
        <w:r>
          <w:rPr>
            <w:rStyle w:val="mtext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P</w:t>
        </w:r>
        <w:r>
          <w:rPr>
            <w:rStyle w:val="mo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(</w:t>
        </w:r>
        <w:proofErr w:type="gramEnd"/>
        <w:r>
          <w:rPr>
            <w:rStyle w:val="mtext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E</w:t>
        </w:r>
        <w:r>
          <w:rPr>
            <w:rStyle w:val="mo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)=</w:t>
        </w:r>
        <w:r>
          <w:rPr>
            <w:rStyle w:val="mtext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n</w:t>
        </w:r>
        <w:r>
          <w:rPr>
            <w:rStyle w:val="mo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(</w:t>
        </w:r>
        <w:r>
          <w:rPr>
            <w:rStyle w:val="mtext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E</w:t>
        </w:r>
        <w:r>
          <w:rPr>
            <w:rStyle w:val="mo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)/</w:t>
        </w:r>
        <w:r>
          <w:rPr>
            <w:rStyle w:val="mtext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n</w:t>
        </w:r>
        <w:r>
          <w:rPr>
            <w:rStyle w:val="mo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(</w:t>
        </w:r>
        <w:r>
          <w:rPr>
            <w:rStyle w:val="mtext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S</w:t>
        </w:r>
        <w:r>
          <w:rPr>
            <w:rStyle w:val="mo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)=</w:t>
        </w:r>
        <w:r>
          <w:rPr>
            <w:rStyle w:val="mn"/>
            <w:rFonts w:ascii="MathJax_Main" w:hAnsi="MathJax_Main" w:cs="Arial"/>
            <w:color w:val="000000"/>
            <w:sz w:val="25"/>
            <w:szCs w:val="25"/>
            <w:bdr w:val="none" w:sz="0" w:space="0" w:color="auto" w:frame="1"/>
            <w:shd w:val="clear" w:color="auto" w:fill="FFFFFF"/>
          </w:rPr>
          <w:t>10/21</w:t>
        </w:r>
      </w:ins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ECEB670" w14:textId="77777777" w:rsidR="00C2219E" w:rsidRPr="009E493C" w:rsidRDefault="00C2219E" w:rsidP="00C2219E">
      <w:pPr>
        <w:rPr>
          <w:ins w:id="4" w:author="laqshyapc" w:date="2021-07-19T09:31:00Z"/>
          <w:rFonts w:ascii="Times New Roman" w:hAnsi="Times New Roman" w:cs="Times New Roman"/>
          <w:color w:val="FF0000"/>
          <w:sz w:val="28"/>
          <w:szCs w:val="28"/>
        </w:rPr>
      </w:pPr>
      <w:ins w:id="5" w:author="laqshyapc" w:date="2021-07-19T09:31:00Z">
        <w:r w:rsidRPr="009E493C">
          <w:rPr>
            <w:rFonts w:ascii="Times New Roman" w:hAnsi="Times New Roman" w:cs="Times New Roman"/>
            <w:color w:val="FF0000"/>
            <w:sz w:val="28"/>
            <w:szCs w:val="28"/>
          </w:rPr>
          <w:t>Answer:</w:t>
        </w:r>
      </w:ins>
    </w:p>
    <w:p w14:paraId="6E786141" w14:textId="016F825F" w:rsidR="006D7AA1" w:rsidRDefault="00C2219E" w:rsidP="00F407B7">
      <w:pPr>
        <w:rPr>
          <w:ins w:id="6" w:author="laqshyapc" w:date="2021-07-19T09:32:00Z"/>
          <w:rFonts w:ascii="Times New Roman" w:hAnsi="Times New Roman" w:cs="Times New Roman"/>
          <w:sz w:val="28"/>
          <w:szCs w:val="28"/>
        </w:rPr>
      </w:pPr>
      <w:ins w:id="7" w:author="laqshyapc" w:date="2021-07-19T09:32:00Z">
        <w:r>
          <w:rPr>
            <w:rFonts w:ascii="Times New Roman" w:hAnsi="Times New Roman" w:cs="Times New Roman"/>
            <w:sz w:val="28"/>
            <w:szCs w:val="28"/>
          </w:rPr>
          <w:t>1*0.015+4*0.20+3*0.65+5*0.005+6*0.01+2*0.120</w:t>
        </w:r>
      </w:ins>
    </w:p>
    <w:p w14:paraId="6F71F276" w14:textId="1E477846" w:rsidR="00C2219E" w:rsidRDefault="00C2219E" w:rsidP="00F407B7">
      <w:pPr>
        <w:rPr>
          <w:rFonts w:ascii="Times New Roman" w:hAnsi="Times New Roman" w:cs="Times New Roman"/>
          <w:sz w:val="28"/>
          <w:szCs w:val="28"/>
        </w:rPr>
      </w:pPr>
      <w:ins w:id="8" w:author="laqshyapc" w:date="2021-07-19T09:32:00Z">
        <w:r>
          <w:rPr>
            <w:rFonts w:ascii="OpenSansRegular" w:hAnsi="OpenSansRegular"/>
            <w:color w:val="484848"/>
            <w:sz w:val="20"/>
            <w:szCs w:val="20"/>
            <w:shd w:val="clear" w:color="auto" w:fill="FFFFFF"/>
          </w:rPr>
          <w:t xml:space="preserve">= 0.015 + </w:t>
        </w:r>
        <w:proofErr w:type="gramStart"/>
        <w:r>
          <w:rPr>
            <w:rFonts w:ascii="OpenSansRegular" w:hAnsi="OpenSansRegular"/>
            <w:color w:val="484848"/>
            <w:sz w:val="20"/>
            <w:szCs w:val="20"/>
            <w:shd w:val="clear" w:color="auto" w:fill="FFFFFF"/>
          </w:rPr>
          <w:t>0.8  +</w:t>
        </w:r>
        <w:proofErr w:type="gramEnd"/>
        <w:r>
          <w:rPr>
            <w:rFonts w:ascii="OpenSansRegular" w:hAnsi="OpenSansRegular"/>
            <w:color w:val="484848"/>
            <w:sz w:val="20"/>
            <w:szCs w:val="20"/>
            <w:shd w:val="clear" w:color="auto" w:fill="FFFFFF"/>
          </w:rPr>
          <w:t xml:space="preserve"> 1.95 + 0.025 + 0.06 + 0.24</w:t>
        </w:r>
        <w:r>
          <w:rPr>
            <w:rFonts w:ascii="OpenSansRegular" w:hAnsi="OpenSansRegular"/>
            <w:color w:val="484848"/>
            <w:sz w:val="20"/>
            <w:szCs w:val="20"/>
          </w:rPr>
          <w:br/>
        </w:r>
        <w:r>
          <w:rPr>
            <w:rFonts w:ascii="OpenSansRegular" w:hAnsi="OpenSansRegular"/>
            <w:color w:val="484848"/>
            <w:sz w:val="20"/>
            <w:szCs w:val="20"/>
          </w:rPr>
          <w:br/>
        </w:r>
        <w:r>
          <w:rPr>
            <w:rFonts w:ascii="OpenSansRegular" w:hAnsi="OpenSansRegular"/>
            <w:color w:val="484848"/>
            <w:sz w:val="20"/>
            <w:szCs w:val="20"/>
            <w:shd w:val="clear" w:color="auto" w:fill="FFFFFF"/>
          </w:rPr>
          <w:t>=       3.090</w:t>
        </w:r>
        <w:r>
          <w:rPr>
            <w:rFonts w:ascii="OpenSansRegular" w:hAnsi="OpenSansRegular"/>
            <w:color w:val="484848"/>
            <w:sz w:val="20"/>
            <w:szCs w:val="20"/>
          </w:rPr>
          <w:br/>
        </w:r>
        <w:r>
          <w:rPr>
            <w:rFonts w:ascii="OpenSansRegular" w:hAnsi="OpenSansRegular"/>
            <w:color w:val="484848"/>
            <w:sz w:val="20"/>
            <w:szCs w:val="20"/>
          </w:rPr>
          <w:br/>
        </w:r>
        <w:r>
          <w:rPr>
            <w:rFonts w:ascii="OpenSansRegular" w:hAnsi="OpenSansRegular"/>
            <w:color w:val="484848"/>
            <w:sz w:val="20"/>
            <w:szCs w:val="20"/>
            <w:shd w:val="clear" w:color="auto" w:fill="FFFFFF"/>
          </w:rPr>
          <w:t>=  3.09</w:t>
        </w:r>
      </w:ins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ins w:id="9" w:author="laqshyapc" w:date="2021-07-24T02:02:00Z"/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3A54BBD" w14:textId="77777777" w:rsidR="001919CF" w:rsidRDefault="001919CF" w:rsidP="00707DE3">
      <w:pPr>
        <w:rPr>
          <w:ins w:id="10" w:author="laqshyapc" w:date="2021-07-24T02:02:00Z"/>
          <w:b/>
          <w:bCs/>
          <w:sz w:val="28"/>
          <w:szCs w:val="28"/>
        </w:rPr>
      </w:pPr>
    </w:p>
    <w:p w14:paraId="67576D12" w14:textId="77777777" w:rsidR="001919CF" w:rsidRDefault="001919CF" w:rsidP="00707DE3">
      <w:pPr>
        <w:rPr>
          <w:ins w:id="11" w:author="laqshyapc" w:date="2021-07-24T02:02:00Z"/>
          <w:b/>
          <w:bCs/>
          <w:sz w:val="28"/>
          <w:szCs w:val="28"/>
        </w:rPr>
      </w:pPr>
    </w:p>
    <w:p w14:paraId="20003C75" w14:textId="77777777" w:rsidR="001919CF" w:rsidRPr="000D69F4" w:rsidRDefault="001919C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D3E6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/>
        </w:pict>
      </w:r>
    </w:p>
    <w:p w14:paraId="2C4F0B65" w14:textId="77777777" w:rsidR="00707DE3" w:rsidRDefault="00707DE3" w:rsidP="00707DE3"/>
    <w:p w14:paraId="6F74E8F2" w14:textId="77777777" w:rsidR="00266B62" w:rsidRDefault="00FD3E60" w:rsidP="00EB6B5E">
      <w:r>
        <w:rPr>
          <w:noProof/>
        </w:rPr>
        <w:lastRenderedPageBreak/>
        <w:pict w14:anchorId="7663A373">
          <v:shape id="_x0000_i1026" type="#_x0000_t75" style="width:231pt;height:232.5pt"/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ins w:id="12" w:author="laqshyapc" w:date="2021-07-24T02:58:00Z"/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1A735885" w14:textId="15CD1A9F" w:rsidR="00262B3A" w:rsidRDefault="00262B3A" w:rsidP="00CB08A5">
      <w:pPr>
        <w:rPr>
          <w:ins w:id="13" w:author="laqshyapc" w:date="2021-07-24T02:56:00Z"/>
          <w:sz w:val="28"/>
          <w:szCs w:val="28"/>
        </w:rPr>
      </w:pPr>
      <w:ins w:id="14" w:author="laqshyapc" w:date="2021-07-24T02:58:00Z">
        <w:r>
          <w:rPr>
            <w:sz w:val="28"/>
            <w:szCs w:val="28"/>
          </w:rPr>
          <w:t xml:space="preserve">Data is normalized and there is no </w:t>
        </w:r>
        <w:proofErr w:type="spellStart"/>
        <w:r>
          <w:rPr>
            <w:sz w:val="28"/>
            <w:szCs w:val="28"/>
          </w:rPr>
          <w:t>skewness</w:t>
        </w:r>
      </w:ins>
      <w:proofErr w:type="spellEnd"/>
    </w:p>
    <w:p w14:paraId="419E1495" w14:textId="2C5D82E5" w:rsidR="00262B3A" w:rsidDel="00262B3A" w:rsidRDefault="00262B3A" w:rsidP="00CB08A5">
      <w:pPr>
        <w:rPr>
          <w:del w:id="15" w:author="laqshyapc" w:date="2021-07-24T02:57:00Z"/>
          <w:sz w:val="28"/>
          <w:szCs w:val="28"/>
        </w:rPr>
      </w:pPr>
    </w:p>
    <w:p w14:paraId="20B6CA0E" w14:textId="77777777" w:rsidR="00D759AC" w:rsidRDefault="00BC5748" w:rsidP="00CB08A5">
      <w:pPr>
        <w:rPr>
          <w:ins w:id="16" w:author="laqshyapc" w:date="2021-07-24T02:58:00Z"/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8830812" w14:textId="2517C14A" w:rsidR="00262B3A" w:rsidRDefault="00262B3A" w:rsidP="00CB08A5">
      <w:pPr>
        <w:rPr>
          <w:ins w:id="17" w:author="laqshyapc" w:date="2021-07-24T02:57:00Z"/>
          <w:sz w:val="28"/>
          <w:szCs w:val="28"/>
        </w:rPr>
      </w:pPr>
      <w:ins w:id="18" w:author="laqshyapc" w:date="2021-07-24T02:58:00Z">
        <w:r>
          <w:rPr>
            <w:sz w:val="28"/>
            <w:szCs w:val="28"/>
          </w:rPr>
          <w:t xml:space="preserve">Negative </w:t>
        </w:r>
        <w:proofErr w:type="spellStart"/>
        <w:r>
          <w:rPr>
            <w:sz w:val="28"/>
            <w:szCs w:val="28"/>
          </w:rPr>
          <w:t>skewness</w:t>
        </w:r>
        <w:proofErr w:type="spellEnd"/>
        <w:r>
          <w:rPr>
            <w:sz w:val="28"/>
            <w:szCs w:val="28"/>
          </w:rPr>
          <w:t xml:space="preserve"> implies mass of the distribution concentrated on right side</w:t>
        </w:r>
      </w:ins>
    </w:p>
    <w:p w14:paraId="63EFD0CF" w14:textId="07AAEC12" w:rsidR="00262B3A" w:rsidDel="00262B3A" w:rsidRDefault="00262B3A" w:rsidP="00CB08A5">
      <w:pPr>
        <w:rPr>
          <w:del w:id="19" w:author="laqshyapc" w:date="2021-07-24T02:59:00Z"/>
          <w:sz w:val="28"/>
          <w:szCs w:val="28"/>
        </w:rPr>
      </w:pPr>
    </w:p>
    <w:p w14:paraId="1F723682" w14:textId="77777777" w:rsidR="00786F22" w:rsidRDefault="00BC5748" w:rsidP="00CB08A5">
      <w:pPr>
        <w:rPr>
          <w:ins w:id="20" w:author="laqshyapc" w:date="2021-07-24T02:59:00Z"/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0518A405" w14:textId="22F8A577" w:rsidR="00262B3A" w:rsidRPr="00262B3A" w:rsidRDefault="00262B3A" w:rsidP="00CB08A5">
      <w:pPr>
        <w:rPr>
          <w:sz w:val="24"/>
          <w:szCs w:val="24"/>
          <w:rPrChange w:id="21" w:author="laqshyapc" w:date="2021-07-24T03:00:00Z">
            <w:rPr>
              <w:sz w:val="28"/>
              <w:szCs w:val="28"/>
            </w:rPr>
          </w:rPrChange>
        </w:rPr>
      </w:pPr>
      <w:ins w:id="22" w:author="laqshyapc" w:date="2021-07-24T02:59:00Z">
        <w:r w:rsidRPr="00262B3A">
          <w:rPr>
            <w:rFonts w:ascii="Arial" w:hAnsi="Arial" w:cs="Arial"/>
            <w:sz w:val="24"/>
            <w:szCs w:val="24"/>
            <w:shd w:val="clear" w:color="auto" w:fill="FFFFFF"/>
            <w:rPrChange w:id="23" w:author="laqshyapc" w:date="2021-07-24T03:00:00Z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PrChange>
          </w:rPr>
          <w:lastRenderedPageBreak/>
          <w:t xml:space="preserve">Positive </w:t>
        </w:r>
        <w:proofErr w:type="spellStart"/>
        <w:r w:rsidRPr="00262B3A">
          <w:rPr>
            <w:rFonts w:ascii="Arial" w:hAnsi="Arial" w:cs="Arial"/>
            <w:sz w:val="24"/>
            <w:szCs w:val="24"/>
            <w:shd w:val="clear" w:color="auto" w:fill="FFFFFF"/>
            <w:rPrChange w:id="24" w:author="laqshyapc" w:date="2021-07-24T03:00:00Z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PrChange>
          </w:rPr>
          <w:t>Skewness</w:t>
        </w:r>
        <w:proofErr w:type="spellEnd"/>
        <w:r w:rsidRPr="00262B3A">
          <w:rPr>
            <w:rFonts w:ascii="Arial" w:hAnsi="Arial" w:cs="Arial"/>
            <w:sz w:val="24"/>
            <w:szCs w:val="24"/>
            <w:shd w:val="clear" w:color="auto" w:fill="FFFFFF"/>
            <w:rPrChange w:id="25" w:author="laqshyapc" w:date="2021-07-24T03:00:00Z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PrChange>
          </w:rPr>
          <w:t xml:space="preserve"> implies mass of the Distribution concentrated on left</w:t>
        </w:r>
        <w:r w:rsidRPr="00262B3A">
          <w:rPr>
            <w:rFonts w:ascii="Arial" w:hAnsi="Arial" w:cs="Arial"/>
            <w:sz w:val="24"/>
            <w:szCs w:val="24"/>
            <w:shd w:val="clear" w:color="auto" w:fill="FFFFFF"/>
            <w:rPrChange w:id="26" w:author="laqshyapc" w:date="2021-07-24T03:00:00Z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PrChange>
          </w:rPr>
          <w:t xml:space="preserve"> side</w:t>
        </w:r>
      </w:ins>
    </w:p>
    <w:p w14:paraId="7BA1CE46" w14:textId="77777777" w:rsidR="00786F22" w:rsidRDefault="00BC5748" w:rsidP="00CB08A5">
      <w:pPr>
        <w:rPr>
          <w:ins w:id="27" w:author="laqshyapc" w:date="2021-07-24T02:59:00Z"/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AF7F278" w14:textId="520940C6" w:rsidR="00262B3A" w:rsidRPr="00262B3A" w:rsidRDefault="00262B3A" w:rsidP="00262B3A">
      <w:pPr>
        <w:shd w:val="clear" w:color="auto" w:fill="FFFFFF"/>
        <w:spacing w:after="0" w:line="240" w:lineRule="auto"/>
        <w:rPr>
          <w:ins w:id="28" w:author="laqshyapc" w:date="2021-07-24T02:59:00Z"/>
          <w:rFonts w:ascii="Arial" w:eastAsia="Times New Roman" w:hAnsi="Arial" w:cs="Arial"/>
          <w:sz w:val="24"/>
          <w:szCs w:val="24"/>
          <w:lang w:val="en-IN" w:eastAsia="en-IN"/>
          <w:rPrChange w:id="29" w:author="laqshyapc" w:date="2021-07-24T03:00:00Z">
            <w:rPr>
              <w:ins w:id="30" w:author="laqshyapc" w:date="2021-07-24T02:59:00Z"/>
              <w:rFonts w:ascii="Arial" w:eastAsia="Times New Roman" w:hAnsi="Arial" w:cs="Arial"/>
              <w:sz w:val="20"/>
              <w:szCs w:val="20"/>
              <w:lang w:val="en-IN" w:eastAsia="en-IN"/>
            </w:rPr>
          </w:rPrChange>
        </w:rPr>
      </w:pPr>
      <w:ins w:id="31" w:author="laqshyapc" w:date="2021-07-24T02:59:00Z">
        <w:r w:rsidRPr="00262B3A">
          <w:rPr>
            <w:rFonts w:ascii="Arial" w:eastAsia="Times New Roman" w:hAnsi="Arial" w:cs="Arial"/>
            <w:sz w:val="24"/>
            <w:szCs w:val="24"/>
            <w:lang w:val="en-IN" w:eastAsia="en-IN"/>
            <w:rPrChange w:id="32" w:author="laqshyapc" w:date="2021-07-24T03:00:00Z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rPrChange>
          </w:rPr>
          <w:t xml:space="preserve">Positive kurtosis value indicates that thinner peak and </w:t>
        </w:r>
        <w:proofErr w:type="gramStart"/>
        <w:r w:rsidRPr="00262B3A">
          <w:rPr>
            <w:rFonts w:ascii="Arial" w:eastAsia="Times New Roman" w:hAnsi="Arial" w:cs="Arial"/>
            <w:sz w:val="24"/>
            <w:szCs w:val="24"/>
            <w:lang w:val="en-IN" w:eastAsia="en-IN"/>
            <w:rPrChange w:id="33" w:author="laqshyapc" w:date="2021-07-24T03:00:00Z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rPrChange>
          </w:rPr>
          <w:t>wider  tails</w:t>
        </w:r>
        <w:proofErr w:type="gramEnd"/>
      </w:ins>
    </w:p>
    <w:p w14:paraId="37F08193" w14:textId="451DD40A" w:rsidR="00262B3A" w:rsidRDefault="00262B3A" w:rsidP="00CB08A5">
      <w:pPr>
        <w:rPr>
          <w:sz w:val="28"/>
          <w:szCs w:val="28"/>
        </w:rPr>
      </w:pPr>
      <w:ins w:id="34" w:author="laqshyapc" w:date="2021-07-24T02:59:00Z">
        <w:r>
          <w:rPr>
            <w:sz w:val="28"/>
            <w:szCs w:val="28"/>
          </w:rPr>
          <w:t xml:space="preserve"> </w:t>
        </w:r>
      </w:ins>
    </w:p>
    <w:p w14:paraId="0973445A" w14:textId="77777777" w:rsidR="00D87AA3" w:rsidRDefault="00BC5748" w:rsidP="00CB08A5">
      <w:pPr>
        <w:rPr>
          <w:ins w:id="35" w:author="laqshyapc" w:date="2021-07-24T03:00:00Z"/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EAC5ED" w14:textId="77777777" w:rsidR="00262B3A" w:rsidRPr="00262B3A" w:rsidRDefault="00262B3A" w:rsidP="00262B3A">
      <w:pPr>
        <w:shd w:val="clear" w:color="auto" w:fill="FFFFFF"/>
        <w:spacing w:after="0" w:line="240" w:lineRule="auto"/>
        <w:rPr>
          <w:ins w:id="36" w:author="laqshyapc" w:date="2021-07-24T03:00:00Z"/>
          <w:rFonts w:ascii="Arial" w:eastAsia="Times New Roman" w:hAnsi="Arial" w:cs="Arial"/>
          <w:sz w:val="24"/>
          <w:szCs w:val="24"/>
          <w:lang w:val="en-IN" w:eastAsia="en-IN"/>
          <w:rPrChange w:id="37" w:author="laqshyapc" w:date="2021-07-24T03:00:00Z">
            <w:rPr>
              <w:ins w:id="38" w:author="laqshyapc" w:date="2021-07-24T03:00:00Z"/>
              <w:rFonts w:ascii="Arial" w:eastAsia="Times New Roman" w:hAnsi="Arial" w:cs="Arial"/>
              <w:sz w:val="20"/>
              <w:szCs w:val="20"/>
              <w:lang w:val="en-IN" w:eastAsia="en-IN"/>
            </w:rPr>
          </w:rPrChange>
        </w:rPr>
      </w:pPr>
      <w:ins w:id="39" w:author="laqshyapc" w:date="2021-07-24T03:00:00Z">
        <w:r w:rsidRPr="00262B3A">
          <w:rPr>
            <w:rFonts w:ascii="Arial" w:eastAsia="Times New Roman" w:hAnsi="Arial" w:cs="Arial"/>
            <w:sz w:val="24"/>
            <w:szCs w:val="24"/>
            <w:lang w:val="en-IN" w:eastAsia="en-IN"/>
            <w:rPrChange w:id="40" w:author="laqshyapc" w:date="2021-07-24T03:00:00Z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rPrChange>
          </w:rPr>
          <w:t>Negative kurtosis value indicates that wider peak and thinner tails.</w:t>
        </w:r>
      </w:ins>
    </w:p>
    <w:p w14:paraId="4806DA60" w14:textId="77777777" w:rsidR="00262B3A" w:rsidRDefault="00262B3A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D3E6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8" type="#_x0000_t75" style="width:440.25pt;height:113.25pt"/>
        </w:pict>
      </w:r>
    </w:p>
    <w:p w14:paraId="72C0EE4A" w14:textId="77777777" w:rsidR="00C57628" w:rsidRDefault="00C57628" w:rsidP="00CB08A5">
      <w:pPr>
        <w:rPr>
          <w:ins w:id="41" w:author="laqshyapc" w:date="2021-07-24T03:00:00Z"/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240BEAD" w14:textId="64F30B6C" w:rsidR="00262B3A" w:rsidRPr="00262B3A" w:rsidRDefault="00262B3A" w:rsidP="00CB08A5">
      <w:pPr>
        <w:rPr>
          <w:sz w:val="24"/>
          <w:szCs w:val="24"/>
          <w:rPrChange w:id="42" w:author="laqshyapc" w:date="2021-07-24T03:01:00Z">
            <w:rPr>
              <w:sz w:val="28"/>
              <w:szCs w:val="28"/>
            </w:rPr>
          </w:rPrChange>
        </w:rPr>
      </w:pPr>
      <w:ins w:id="43" w:author="laqshyapc" w:date="2021-07-24T03:01:00Z">
        <w:r w:rsidRPr="00262B3A">
          <w:rPr>
            <w:rFonts w:ascii="Arial" w:hAnsi="Arial" w:cs="Arial"/>
            <w:sz w:val="24"/>
            <w:szCs w:val="24"/>
            <w:shd w:val="clear" w:color="auto" w:fill="FFFFFF"/>
            <w:rPrChange w:id="44" w:author="laqshyapc" w:date="2021-07-24T03:01:00Z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PrChange>
          </w:rPr>
          <w:t>Not normally distributed</w:t>
        </w:r>
      </w:ins>
    </w:p>
    <w:p w14:paraId="6E8274E1" w14:textId="77777777" w:rsidR="00C57628" w:rsidRDefault="00C57628" w:rsidP="00CB08A5">
      <w:pPr>
        <w:rPr>
          <w:ins w:id="45" w:author="laqshyapc" w:date="2021-07-24T03:01:00Z"/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29924F3" w14:textId="542670BD" w:rsidR="00262B3A" w:rsidRPr="00262B3A" w:rsidRDefault="00262B3A" w:rsidP="00CB08A5">
      <w:pPr>
        <w:rPr>
          <w:sz w:val="24"/>
          <w:szCs w:val="24"/>
          <w:rPrChange w:id="46" w:author="laqshyapc" w:date="2021-07-24T03:01:00Z">
            <w:rPr>
              <w:sz w:val="28"/>
              <w:szCs w:val="28"/>
            </w:rPr>
          </w:rPrChange>
        </w:rPr>
      </w:pPr>
      <w:ins w:id="47" w:author="laqshyapc" w:date="2021-07-24T03:01:00Z">
        <w:r w:rsidRPr="00262B3A">
          <w:rPr>
            <w:rFonts w:ascii="Arial" w:hAnsi="Arial" w:cs="Arial"/>
            <w:sz w:val="24"/>
            <w:szCs w:val="24"/>
            <w:shd w:val="clear" w:color="auto" w:fill="FFFFFF"/>
            <w:rPrChange w:id="48" w:author="laqshyapc" w:date="2021-07-24T03:01:00Z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PrChange>
          </w:rPr>
          <w:t xml:space="preserve">Negative </w:t>
        </w:r>
        <w:proofErr w:type="spellStart"/>
        <w:r w:rsidRPr="00262B3A">
          <w:rPr>
            <w:rFonts w:ascii="Arial" w:hAnsi="Arial" w:cs="Arial"/>
            <w:sz w:val="24"/>
            <w:szCs w:val="24"/>
            <w:shd w:val="clear" w:color="auto" w:fill="FFFFFF"/>
            <w:rPrChange w:id="49" w:author="laqshyapc" w:date="2021-07-24T03:01:00Z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PrChange>
          </w:rPr>
          <w:t>skewness</w:t>
        </w:r>
      </w:ins>
      <w:proofErr w:type="spellEnd"/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D3E6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7" type="#_x0000_t75" style="width:277.5pt;height:169.5pt"/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64CF868" w14:textId="77777777" w:rsidR="00262B3A" w:rsidRPr="00262B3A" w:rsidRDefault="00262B3A" w:rsidP="00262B3A">
      <w:pPr>
        <w:shd w:val="clear" w:color="auto" w:fill="FFFFFF"/>
        <w:spacing w:after="0" w:line="240" w:lineRule="auto"/>
        <w:rPr>
          <w:ins w:id="50" w:author="laqshyapc" w:date="2021-07-24T03:02:00Z"/>
          <w:rFonts w:ascii="Courier New" w:eastAsia="Times New Roman" w:hAnsi="Courier New" w:cs="Courier New"/>
          <w:sz w:val="24"/>
          <w:szCs w:val="24"/>
          <w:lang w:val="en-IN" w:eastAsia="en-IN"/>
          <w:rPrChange w:id="51" w:author="laqshyapc" w:date="2021-07-24T03:02:00Z">
            <w:rPr>
              <w:ins w:id="52" w:author="laqshyapc" w:date="2021-07-24T03:02:00Z"/>
              <w:rFonts w:ascii="Courier New" w:eastAsia="Times New Roman" w:hAnsi="Courier New" w:cs="Courier New"/>
              <w:sz w:val="20"/>
              <w:szCs w:val="20"/>
              <w:lang w:val="en-IN" w:eastAsia="en-IN"/>
            </w:rPr>
          </w:rPrChange>
        </w:rPr>
      </w:pPr>
      <w:proofErr w:type="spellStart"/>
      <w:proofErr w:type="gramStart"/>
      <w:ins w:id="53" w:author="laqshyapc" w:date="2021-07-24T03:02:00Z"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54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pnorm</w:t>
        </w:r>
        <w:proofErr w:type="spellEnd"/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55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(</w:t>
        </w:r>
        <w:proofErr w:type="gramEnd"/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56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50,34.422,9.13144)</w:t>
        </w:r>
      </w:ins>
    </w:p>
    <w:p w14:paraId="31E290FD" w14:textId="77777777" w:rsidR="00262B3A" w:rsidRPr="00262B3A" w:rsidRDefault="00262B3A" w:rsidP="00262B3A">
      <w:pPr>
        <w:shd w:val="clear" w:color="auto" w:fill="FFFFFF"/>
        <w:spacing w:after="0" w:line="240" w:lineRule="auto"/>
        <w:rPr>
          <w:ins w:id="57" w:author="laqshyapc" w:date="2021-07-24T03:02:00Z"/>
          <w:rFonts w:ascii="Courier New" w:eastAsia="Times New Roman" w:hAnsi="Courier New" w:cs="Courier New"/>
          <w:sz w:val="24"/>
          <w:szCs w:val="24"/>
          <w:lang w:val="en-IN" w:eastAsia="en-IN"/>
          <w:rPrChange w:id="58" w:author="laqshyapc" w:date="2021-07-24T03:02:00Z">
            <w:rPr>
              <w:ins w:id="59" w:author="laqshyapc" w:date="2021-07-24T03:02:00Z"/>
              <w:rFonts w:ascii="Courier New" w:eastAsia="Times New Roman" w:hAnsi="Courier New" w:cs="Courier New"/>
              <w:sz w:val="20"/>
              <w:szCs w:val="20"/>
              <w:lang w:val="en-IN" w:eastAsia="en-IN"/>
            </w:rPr>
          </w:rPrChange>
        </w:rPr>
      </w:pPr>
      <w:ins w:id="60" w:author="laqshyapc" w:date="2021-07-24T03:02:00Z"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61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-</w:t>
        </w:r>
      </w:ins>
    </w:p>
    <w:p w14:paraId="5BE10044" w14:textId="77777777" w:rsidR="00262B3A" w:rsidRPr="00262B3A" w:rsidRDefault="00262B3A" w:rsidP="00262B3A">
      <w:pPr>
        <w:shd w:val="clear" w:color="auto" w:fill="FFFFFF"/>
        <w:spacing w:after="0" w:line="240" w:lineRule="auto"/>
        <w:rPr>
          <w:ins w:id="62" w:author="laqshyapc" w:date="2021-07-24T03:02:00Z"/>
          <w:rFonts w:ascii="Courier New" w:eastAsia="Times New Roman" w:hAnsi="Courier New" w:cs="Courier New"/>
          <w:sz w:val="24"/>
          <w:szCs w:val="24"/>
          <w:lang w:val="en-IN" w:eastAsia="en-IN"/>
          <w:rPrChange w:id="63" w:author="laqshyapc" w:date="2021-07-24T03:02:00Z">
            <w:rPr>
              <w:ins w:id="64" w:author="laqshyapc" w:date="2021-07-24T03:02:00Z"/>
              <w:rFonts w:ascii="Courier New" w:eastAsia="Times New Roman" w:hAnsi="Courier New" w:cs="Courier New"/>
              <w:sz w:val="20"/>
              <w:szCs w:val="20"/>
              <w:lang w:val="en-IN" w:eastAsia="en-IN"/>
            </w:rPr>
          </w:rPrChange>
        </w:rPr>
      </w:pPr>
      <w:ins w:id="65" w:author="laqshyapc" w:date="2021-07-24T03:02:00Z"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66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(</w:t>
        </w:r>
      </w:ins>
    </w:p>
    <w:p w14:paraId="61D4200B" w14:textId="77777777" w:rsidR="00262B3A" w:rsidRPr="00262B3A" w:rsidRDefault="00262B3A" w:rsidP="00262B3A">
      <w:pPr>
        <w:shd w:val="clear" w:color="auto" w:fill="FFFFFF"/>
        <w:spacing w:after="0" w:line="240" w:lineRule="auto"/>
        <w:rPr>
          <w:ins w:id="67" w:author="laqshyapc" w:date="2021-07-24T03:02:00Z"/>
          <w:rFonts w:ascii="Courier New" w:eastAsia="Times New Roman" w:hAnsi="Courier New" w:cs="Courier New"/>
          <w:sz w:val="24"/>
          <w:szCs w:val="24"/>
          <w:lang w:val="en-IN" w:eastAsia="en-IN"/>
          <w:rPrChange w:id="68" w:author="laqshyapc" w:date="2021-07-24T03:02:00Z">
            <w:rPr>
              <w:ins w:id="69" w:author="laqshyapc" w:date="2021-07-24T03:02:00Z"/>
              <w:rFonts w:ascii="Courier New" w:eastAsia="Times New Roman" w:hAnsi="Courier New" w:cs="Courier New"/>
              <w:sz w:val="20"/>
              <w:szCs w:val="20"/>
              <w:lang w:val="en-IN" w:eastAsia="en-IN"/>
            </w:rPr>
          </w:rPrChange>
        </w:rPr>
      </w:pPr>
      <w:ins w:id="70" w:author="laqshyapc" w:date="2021-07-24T03:02:00Z"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71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1</w:t>
        </w:r>
      </w:ins>
    </w:p>
    <w:p w14:paraId="21DE430E" w14:textId="77777777" w:rsidR="00262B3A" w:rsidRPr="00262B3A" w:rsidRDefault="00262B3A" w:rsidP="00262B3A">
      <w:pPr>
        <w:shd w:val="clear" w:color="auto" w:fill="FFFFFF"/>
        <w:spacing w:after="0" w:line="240" w:lineRule="auto"/>
        <w:rPr>
          <w:ins w:id="72" w:author="laqshyapc" w:date="2021-07-24T03:02:00Z"/>
          <w:rFonts w:ascii="Courier New" w:eastAsia="Times New Roman" w:hAnsi="Courier New" w:cs="Courier New"/>
          <w:sz w:val="24"/>
          <w:szCs w:val="24"/>
          <w:lang w:val="en-IN" w:eastAsia="en-IN"/>
          <w:rPrChange w:id="73" w:author="laqshyapc" w:date="2021-07-24T03:02:00Z">
            <w:rPr>
              <w:ins w:id="74" w:author="laqshyapc" w:date="2021-07-24T03:02:00Z"/>
              <w:rFonts w:ascii="Courier New" w:eastAsia="Times New Roman" w:hAnsi="Courier New" w:cs="Courier New"/>
              <w:sz w:val="20"/>
              <w:szCs w:val="20"/>
              <w:lang w:val="en-IN" w:eastAsia="en-IN"/>
            </w:rPr>
          </w:rPrChange>
        </w:rPr>
      </w:pPr>
      <w:ins w:id="75" w:author="laqshyapc" w:date="2021-07-24T03:02:00Z"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76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-</w:t>
        </w:r>
      </w:ins>
    </w:p>
    <w:p w14:paraId="66BF29A1" w14:textId="77777777" w:rsidR="00262B3A" w:rsidRPr="00262B3A" w:rsidRDefault="00262B3A" w:rsidP="00262B3A">
      <w:pPr>
        <w:shd w:val="clear" w:color="auto" w:fill="FFFFFF"/>
        <w:spacing w:after="0" w:line="240" w:lineRule="auto"/>
        <w:rPr>
          <w:ins w:id="77" w:author="laqshyapc" w:date="2021-07-24T03:02:00Z"/>
          <w:rFonts w:ascii="Courier New" w:eastAsia="Times New Roman" w:hAnsi="Courier New" w:cs="Courier New"/>
          <w:sz w:val="24"/>
          <w:szCs w:val="24"/>
          <w:lang w:val="en-IN" w:eastAsia="en-IN"/>
          <w:rPrChange w:id="78" w:author="laqshyapc" w:date="2021-07-24T03:02:00Z">
            <w:rPr>
              <w:ins w:id="79" w:author="laqshyapc" w:date="2021-07-24T03:02:00Z"/>
              <w:rFonts w:ascii="Courier New" w:eastAsia="Times New Roman" w:hAnsi="Courier New" w:cs="Courier New"/>
              <w:sz w:val="20"/>
              <w:szCs w:val="20"/>
              <w:lang w:val="en-IN" w:eastAsia="en-IN"/>
            </w:rPr>
          </w:rPrChange>
        </w:rPr>
      </w:pPr>
      <w:proofErr w:type="spellStart"/>
      <w:proofErr w:type="gramStart"/>
      <w:ins w:id="80" w:author="laqshyapc" w:date="2021-07-24T03:02:00Z"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81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pnorm</w:t>
        </w:r>
        <w:proofErr w:type="spellEnd"/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82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(</w:t>
        </w:r>
        <w:proofErr w:type="gramEnd"/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83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20,34.422,9.13144)</w:t>
        </w:r>
      </w:ins>
    </w:p>
    <w:p w14:paraId="4EACF282" w14:textId="77777777" w:rsidR="00262B3A" w:rsidRPr="00262B3A" w:rsidRDefault="00262B3A" w:rsidP="00262B3A">
      <w:pPr>
        <w:shd w:val="clear" w:color="auto" w:fill="FFFFFF"/>
        <w:spacing w:after="0" w:line="240" w:lineRule="auto"/>
        <w:rPr>
          <w:ins w:id="84" w:author="laqshyapc" w:date="2021-07-24T03:02:00Z"/>
          <w:rFonts w:ascii="Courier New" w:eastAsia="Times New Roman" w:hAnsi="Courier New" w:cs="Courier New"/>
          <w:sz w:val="24"/>
          <w:szCs w:val="24"/>
          <w:lang w:val="en-IN" w:eastAsia="en-IN"/>
          <w:rPrChange w:id="85" w:author="laqshyapc" w:date="2021-07-24T03:02:00Z">
            <w:rPr>
              <w:ins w:id="86" w:author="laqshyapc" w:date="2021-07-24T03:02:00Z"/>
              <w:rFonts w:ascii="Courier New" w:eastAsia="Times New Roman" w:hAnsi="Courier New" w:cs="Courier New"/>
              <w:sz w:val="20"/>
              <w:szCs w:val="20"/>
              <w:lang w:val="en-IN" w:eastAsia="en-IN"/>
            </w:rPr>
          </w:rPrChange>
        </w:rPr>
      </w:pPr>
      <w:ins w:id="87" w:author="laqshyapc" w:date="2021-07-24T03:02:00Z"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88" w:author="laqshyapc" w:date="2021-07-24T03:02:00Z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rPrChange>
          </w:rPr>
          <w:t>)=</w:t>
        </w:r>
      </w:ins>
    </w:p>
    <w:p w14:paraId="5BE04A14" w14:textId="77777777" w:rsidR="00262B3A" w:rsidRPr="00262B3A" w:rsidRDefault="00262B3A" w:rsidP="00262B3A">
      <w:pPr>
        <w:shd w:val="clear" w:color="auto" w:fill="FFFFFF"/>
        <w:spacing w:after="0" w:line="240" w:lineRule="auto"/>
        <w:rPr>
          <w:ins w:id="89" w:author="laqshyapc" w:date="2021-07-24T03:02:00Z"/>
          <w:rFonts w:ascii="Courier New" w:eastAsia="Times New Roman" w:hAnsi="Courier New" w:cs="Courier New"/>
          <w:sz w:val="24"/>
          <w:szCs w:val="24"/>
          <w:lang w:val="en-IN" w:eastAsia="en-IN"/>
          <w:rPrChange w:id="90" w:author="laqshyapc" w:date="2021-07-24T03:02:00Z">
            <w:rPr>
              <w:ins w:id="91" w:author="laqshyapc" w:date="2021-07-24T03:02:00Z"/>
              <w:rFonts w:ascii="Courier New" w:eastAsia="Times New Roman" w:hAnsi="Courier New" w:cs="Courier New"/>
              <w:sz w:val="17"/>
              <w:szCs w:val="17"/>
              <w:lang w:val="en-IN" w:eastAsia="en-IN"/>
            </w:rPr>
          </w:rPrChange>
        </w:rPr>
      </w:pPr>
      <w:ins w:id="92" w:author="laqshyapc" w:date="2021-07-24T03:02:00Z">
        <w:r w:rsidRPr="00262B3A">
          <w:rPr>
            <w:rFonts w:ascii="Courier New" w:eastAsia="Times New Roman" w:hAnsi="Courier New" w:cs="Courier New"/>
            <w:sz w:val="24"/>
            <w:szCs w:val="24"/>
            <w:lang w:val="en-IN" w:eastAsia="en-IN"/>
            <w:rPrChange w:id="93" w:author="laqshyapc" w:date="2021-07-24T03:02:00Z">
              <w:rPr>
                <w:rFonts w:ascii="Courier New" w:eastAsia="Times New Roman" w:hAnsi="Courier New" w:cs="Courier New"/>
                <w:sz w:val="17"/>
                <w:szCs w:val="17"/>
                <w:lang w:val="en-IN" w:eastAsia="en-IN"/>
              </w:rPr>
            </w:rPrChange>
          </w:rPr>
          <w:t>0.01311818</w:t>
        </w:r>
      </w:ins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ins w:id="94" w:author="laqshyapc" w:date="2021-07-24T03:03:00Z"/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99EA8D2" w14:textId="77777777" w:rsidR="00262B3A" w:rsidRPr="00EF70C9" w:rsidRDefault="00262B3A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ins w:id="95" w:author="laqshyapc" w:date="2021-07-24T03:03:00Z"/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CA60F1E" w14:textId="77777777" w:rsidR="00262B3A" w:rsidRPr="00EF70C9" w:rsidRDefault="00262B3A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</w:t>
      </w:r>
      <w:bookmarkStart w:id="96" w:name="_GoBack"/>
      <w:bookmarkEnd w:id="96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ins w:id="97" w:author="laqshyapc" w:date="2021-07-24T03:35:00Z"/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971E58C" w14:textId="77777777" w:rsidR="00FD3E60" w:rsidRDefault="00FD3E60" w:rsidP="00CB08A5">
      <w:pPr>
        <w:rPr>
          <w:ins w:id="98" w:author="laqshyapc" w:date="2021-07-24T03:35:00Z"/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17FF9F0" w14:textId="4F6BD348" w:rsidR="00FD3E60" w:rsidRDefault="00FD3E6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ins w:id="99" w:author="laqshyapc" w:date="2021-07-24T03:35:00Z">
        <w:r>
          <w:rPr>
            <w:rFonts w:ascii="Segoe UI" w:hAnsi="Segoe UI" w:cs="Segoe UI"/>
            <w:color w:val="000000"/>
            <w:sz w:val="28"/>
            <w:szCs w:val="28"/>
            <w:shd w:val="clear" w:color="auto" w:fill="FFFFFF"/>
          </w:rPr>
          <w:t>Ans</w:t>
        </w:r>
        <w:proofErr w:type="gramStart"/>
        <w:r>
          <w:rPr>
            <w:rFonts w:ascii="Segoe UI" w:hAnsi="Segoe UI" w:cs="Segoe UI"/>
            <w:color w:val="000000"/>
            <w:sz w:val="28"/>
            <w:szCs w:val="28"/>
            <w:shd w:val="clear" w:color="auto" w:fill="FFFFFF"/>
          </w:rPr>
          <w:t>:-</w:t>
        </w:r>
      </w:ins>
      <w:proofErr w:type="gramEnd"/>
      <w:ins w:id="100" w:author="laqshyapc" w:date="2021-07-24T03:36:00Z">
        <w:r w:rsidRPr="00FD3E60">
          <w:rPr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  <w:r>
          <w:rPr>
            <w:rFonts w:ascii="Arial" w:hAnsi="Arial" w:cs="Arial"/>
            <w:sz w:val="20"/>
            <w:szCs w:val="20"/>
            <w:shd w:val="clear" w:color="auto" w:fill="FFFFFF"/>
          </w:rPr>
          <w:t>52.86%</w:t>
        </w:r>
      </w:ins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1v_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002E14"/>
    <w:multiLevelType w:val="multilevel"/>
    <w:tmpl w:val="F10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qshyapc">
    <w15:presenceInfo w15:providerId="None" w15:userId="laqshya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0F56D1"/>
    <w:rsid w:val="00125F5A"/>
    <w:rsid w:val="001864D6"/>
    <w:rsid w:val="00190F7C"/>
    <w:rsid w:val="001919CF"/>
    <w:rsid w:val="002078BC"/>
    <w:rsid w:val="00262B3A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9E493C"/>
    <w:rsid w:val="009F3CE7"/>
    <w:rsid w:val="00A50B04"/>
    <w:rsid w:val="00AA44EF"/>
    <w:rsid w:val="00AB0E5D"/>
    <w:rsid w:val="00B22C7F"/>
    <w:rsid w:val="00BB68E7"/>
    <w:rsid w:val="00BC5748"/>
    <w:rsid w:val="00BE6CBD"/>
    <w:rsid w:val="00BF683B"/>
    <w:rsid w:val="00C2219E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D3E6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F56D1"/>
    <w:rPr>
      <w:b/>
      <w:bCs/>
    </w:rPr>
  </w:style>
  <w:style w:type="paragraph" w:customStyle="1" w:styleId="q-text">
    <w:name w:val="q-text"/>
    <w:basedOn w:val="Normal"/>
    <w:rsid w:val="009E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text">
    <w:name w:val="mtext"/>
    <w:basedOn w:val="DefaultParagraphFont"/>
    <w:rsid w:val="009E493C"/>
  </w:style>
  <w:style w:type="character" w:customStyle="1" w:styleId="mo">
    <w:name w:val="mo"/>
    <w:basedOn w:val="DefaultParagraphFont"/>
    <w:rsid w:val="009E493C"/>
  </w:style>
  <w:style w:type="character" w:customStyle="1" w:styleId="mn">
    <w:name w:val="mn"/>
    <w:basedOn w:val="DefaultParagraphFont"/>
    <w:rsid w:val="009E493C"/>
  </w:style>
  <w:style w:type="character" w:customStyle="1" w:styleId="mi">
    <w:name w:val="mi"/>
    <w:basedOn w:val="DefaultParagraphFont"/>
    <w:rsid w:val="009E493C"/>
  </w:style>
  <w:style w:type="character" w:customStyle="1" w:styleId="mjxassistivemathml">
    <w:name w:val="mjx_assistive_mathml"/>
    <w:basedOn w:val="DefaultParagraphFont"/>
    <w:rsid w:val="009E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5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7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6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6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laqshyapc</cp:lastModifiedBy>
  <cp:revision>5</cp:revision>
  <dcterms:created xsi:type="dcterms:W3CDTF">2021-07-19T03:28:00Z</dcterms:created>
  <dcterms:modified xsi:type="dcterms:W3CDTF">2021-07-23T22:09:00Z</dcterms:modified>
</cp:coreProperties>
</file>